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45BA" w14:textId="3D6978FB" w:rsidR="00A540D6" w:rsidRPr="003100EA" w:rsidRDefault="00030799" w:rsidP="003100EA">
      <w:pPr>
        <w:pStyle w:val="Heading1"/>
        <w:rPr>
          <w:rStyle w:val="normaltextrun"/>
        </w:rPr>
      </w:pPr>
      <w:r w:rsidRPr="003100EA">
        <w:rPr>
          <w:rStyle w:val="normaltextrun"/>
        </w:rPr>
        <w:t>Project requirements document</w:t>
      </w:r>
    </w:p>
    <w:p w14:paraId="7DE8997F" w14:textId="77777777" w:rsidR="00030799" w:rsidRDefault="00030799"/>
    <w:p w14:paraId="40F92506" w14:textId="0636B89E" w:rsidR="00A540D6" w:rsidRDefault="00A540D6" w:rsidP="003100EA">
      <w:pPr>
        <w:pStyle w:val="Heading2"/>
      </w:pPr>
      <w:r w:rsidRPr="00A540D6">
        <w:t>Project Overview:</w:t>
      </w:r>
    </w:p>
    <w:p w14:paraId="6D0A3CDC" w14:textId="1B93196F" w:rsidR="00CD3843" w:rsidRDefault="00DC3D62">
      <w:r w:rsidRPr="00DC3D62">
        <w:t xml:space="preserve">At present, </w:t>
      </w:r>
      <w:proofErr w:type="spellStart"/>
      <w:r w:rsidRPr="00DC3D62">
        <w:t>UWA's</w:t>
      </w:r>
      <w:proofErr w:type="spellEnd"/>
      <w:r w:rsidRPr="00DC3D62">
        <w:t xml:space="preserve"> School of Engineering employs static PDFs as study plans.</w:t>
      </w:r>
      <w:r>
        <w:t xml:space="preserve"> These s</w:t>
      </w:r>
      <w:r w:rsidR="00CD3843" w:rsidRPr="00CD3843">
        <w:t>tudy plans,</w:t>
      </w:r>
      <w:r w:rsidR="00CD3843">
        <w:t xml:space="preserve"> show the fastest route to graduation </w:t>
      </w:r>
      <w:r w:rsidRPr="00DC3D62">
        <w:t>for full-time students who adhere to</w:t>
      </w:r>
      <w:r>
        <w:t xml:space="preserve"> them</w:t>
      </w:r>
      <w:r w:rsidR="00CD3843">
        <w:t>. However, these study plans fall short in addressing the reality of students taking units out of sequence due to various circumstances such as failed units and part-time studies.</w:t>
      </w:r>
    </w:p>
    <w:p w14:paraId="4960D00F" w14:textId="4697A750" w:rsidR="007E0C6A" w:rsidRDefault="007E0C6A" w:rsidP="00F17DF2">
      <w:r w:rsidRPr="007E0C6A">
        <w:t xml:space="preserve">Prerequisites for certain units, along with exclusive semester offerings, further complicate matters. For instance, a Level 3 unit offered only in semester 2 requires a Level 2 unit from semester 1. Missing this Level 2-unit </w:t>
      </w:r>
      <w:r>
        <w:t xml:space="preserve">would </w:t>
      </w:r>
      <w:r w:rsidRPr="007E0C6A">
        <w:t xml:space="preserve">delay progress by a year. </w:t>
      </w:r>
    </w:p>
    <w:p w14:paraId="56192686" w14:textId="767C9E8E" w:rsidR="00F17DF2" w:rsidRDefault="007E0C6A" w:rsidP="00F17DF2">
      <w:r w:rsidRPr="007E0C6A">
        <w:t xml:space="preserve">To address this, </w:t>
      </w:r>
      <w:r>
        <w:t>the client has</w:t>
      </w:r>
      <w:r w:rsidRPr="007E0C6A">
        <w:t xml:space="preserve"> propose</w:t>
      </w:r>
      <w:r>
        <w:t>d</w:t>
      </w:r>
      <w:r w:rsidRPr="007E0C6A">
        <w:t xml:space="preserve"> a dynamic web application that visually maps the quickest pathway, accommodating different circumstances and allowing students to adapt study plans effectively. This solution aims to optimize academic journeys, </w:t>
      </w:r>
      <w:r>
        <w:t>allowing students to</w:t>
      </w:r>
      <w:r w:rsidRPr="007E0C6A">
        <w:t xml:space="preserve"> tailor</w:t>
      </w:r>
      <w:r>
        <w:t xml:space="preserve"> their study plans </w:t>
      </w:r>
      <w:r w:rsidRPr="007E0C6A">
        <w:t xml:space="preserve">to </w:t>
      </w:r>
      <w:r>
        <w:t xml:space="preserve">their </w:t>
      </w:r>
      <w:r w:rsidRPr="007E0C6A">
        <w:t>individual needs.</w:t>
      </w:r>
    </w:p>
    <w:p w14:paraId="7395D7EF" w14:textId="77777777" w:rsidR="00030799" w:rsidRDefault="00030799" w:rsidP="00F17DF2"/>
    <w:p w14:paraId="18B8F039" w14:textId="3F54668B" w:rsidR="00030799" w:rsidRDefault="00030799" w:rsidP="003100EA">
      <w:pPr>
        <w:pStyle w:val="Heading2"/>
      </w:pPr>
      <w:r>
        <w:t>Project Objectives:</w:t>
      </w:r>
    </w:p>
    <w:p w14:paraId="1601B733" w14:textId="3155B02C" w:rsidR="00030799" w:rsidRDefault="00030799" w:rsidP="00030799">
      <w:pPr>
        <w:pStyle w:val="ListParagraph"/>
        <w:numPr>
          <w:ilvl w:val="0"/>
          <w:numId w:val="1"/>
        </w:numPr>
      </w:pPr>
      <w:r w:rsidRPr="00030799">
        <w:t>Develop an interactive web-based study plan application.</w:t>
      </w:r>
    </w:p>
    <w:p w14:paraId="0CE6071E" w14:textId="77777777" w:rsidR="00030799" w:rsidRDefault="00030799" w:rsidP="00030799">
      <w:pPr>
        <w:pStyle w:val="ListParagraph"/>
        <w:numPr>
          <w:ilvl w:val="0"/>
          <w:numId w:val="1"/>
        </w:numPr>
      </w:pPr>
      <w:r w:rsidRPr="00030799">
        <w:t>Provide personalized study plans based on individual student input.</w:t>
      </w:r>
    </w:p>
    <w:p w14:paraId="7B1A26AE" w14:textId="77777777" w:rsidR="00030799" w:rsidRDefault="00030799" w:rsidP="00030799">
      <w:pPr>
        <w:pStyle w:val="ListParagraph"/>
        <w:numPr>
          <w:ilvl w:val="0"/>
          <w:numId w:val="1"/>
        </w:numPr>
      </w:pPr>
      <w:r w:rsidRPr="00030799">
        <w:t>Offer an intuitive interface for students to interact with study plans.</w:t>
      </w:r>
    </w:p>
    <w:p w14:paraId="449F60E9" w14:textId="77777777" w:rsidR="00030799" w:rsidRDefault="00030799" w:rsidP="00030799">
      <w:pPr>
        <w:pStyle w:val="ListParagraph"/>
        <w:numPr>
          <w:ilvl w:val="0"/>
          <w:numId w:val="1"/>
        </w:numPr>
      </w:pPr>
      <w:r w:rsidRPr="00030799">
        <w:t>Allow staff to manage course information, requirements, and updates.</w:t>
      </w:r>
    </w:p>
    <w:p w14:paraId="5B900D52" w14:textId="2F21DA65" w:rsidR="007E7677" w:rsidRDefault="00030799" w:rsidP="007E7677">
      <w:pPr>
        <w:pStyle w:val="ListParagraph"/>
        <w:numPr>
          <w:ilvl w:val="0"/>
          <w:numId w:val="1"/>
        </w:numPr>
      </w:pPr>
      <w:r w:rsidRPr="00030799">
        <w:t>Visualize prerequisites, pathways, and completion orders for course</w:t>
      </w:r>
      <w:r w:rsidR="003100EA">
        <w:t>.</w:t>
      </w:r>
    </w:p>
    <w:p w14:paraId="2208DD2F" w14:textId="77777777" w:rsidR="007E7677" w:rsidRDefault="007E7677" w:rsidP="007E7677"/>
    <w:p w14:paraId="03BF215D" w14:textId="3A6D0817" w:rsidR="007E7677" w:rsidRDefault="003100EA" w:rsidP="003100EA">
      <w:pPr>
        <w:pStyle w:val="Heading2"/>
      </w:pPr>
      <w:r>
        <w:t>Project Requirements:</w:t>
      </w:r>
    </w:p>
    <w:p w14:paraId="791BC7F9" w14:textId="611BB1FA" w:rsidR="007E7677" w:rsidRDefault="007E7677" w:rsidP="007E7677">
      <w:r w:rsidRPr="003100EA">
        <w:rPr>
          <w:rStyle w:val="IntenseEmphasis"/>
        </w:rPr>
        <w:t>Course Information Management:</w:t>
      </w:r>
      <w:r>
        <w:t xml:space="preserve"> The application should allow staff to </w:t>
      </w:r>
      <w:commentRangeStart w:id="0"/>
      <w:r w:rsidR="00481C6B">
        <w:t>update</w:t>
      </w:r>
      <w:r>
        <w:t xml:space="preserve"> </w:t>
      </w:r>
      <w:r w:rsidR="00481C6B">
        <w:t>unit</w:t>
      </w:r>
      <w:r>
        <w:t xml:space="preserve"> information</w:t>
      </w:r>
      <w:commentRangeEnd w:id="0"/>
      <w:r w:rsidR="00BA2C2D">
        <w:rPr>
          <w:rStyle w:val="CommentReference"/>
        </w:rPr>
        <w:commentReference w:id="0"/>
      </w:r>
      <w:r>
        <w:t xml:space="preserve">, including </w:t>
      </w:r>
      <w:r w:rsidR="00481C6B">
        <w:t xml:space="preserve">details such as </w:t>
      </w:r>
      <w:r>
        <w:t xml:space="preserve">prerequisites, and </w:t>
      </w:r>
      <w:r w:rsidR="00481C6B">
        <w:t xml:space="preserve">in which </w:t>
      </w:r>
      <w:r>
        <w:t xml:space="preserve">semester </w:t>
      </w:r>
      <w:r w:rsidR="00481C6B">
        <w:t>the unit is offered</w:t>
      </w:r>
      <w:r>
        <w:t xml:space="preserve">. Staff should also be able to update </w:t>
      </w:r>
      <w:r w:rsidR="00481C6B">
        <w:t>major</w:t>
      </w:r>
      <w:r>
        <w:t xml:space="preserve"> information as needed.</w:t>
      </w:r>
    </w:p>
    <w:p w14:paraId="6B292F21" w14:textId="73572048" w:rsidR="00481C6B" w:rsidRDefault="00481C6B" w:rsidP="007E7677">
      <w:r w:rsidRPr="00481C6B">
        <w:rPr>
          <w:rStyle w:val="IntenseEmphasis"/>
        </w:rPr>
        <w:t>Device compatibility:</w:t>
      </w:r>
      <w:r>
        <w:t xml:space="preserve"> </w:t>
      </w:r>
      <w:r w:rsidRPr="00481C6B">
        <w:t>The application should be accessible on various devices, including desktops, tablets, and mobile phones.</w:t>
      </w:r>
    </w:p>
    <w:p w14:paraId="39D39810" w14:textId="77777777" w:rsidR="007E7677" w:rsidRDefault="007E7677" w:rsidP="007E7677">
      <w:r w:rsidRPr="003100EA">
        <w:rPr>
          <w:rStyle w:val="IntenseEmphasis"/>
        </w:rPr>
        <w:t>Intuitive User Interface:</w:t>
      </w:r>
      <w:r>
        <w:t xml:space="preserve"> The application should have an intuitive user interface that allows students to easily interact with their study plans. Students should be able to view their study plans in a visual format, add or remove units, and see the impact of their changes on their graduation timeline.</w:t>
      </w:r>
    </w:p>
    <w:p w14:paraId="057D7A5A" w14:textId="77777777" w:rsidR="007E7677" w:rsidRDefault="007E7677" w:rsidP="007E7677">
      <w:r w:rsidRPr="003100EA">
        <w:rPr>
          <w:rStyle w:val="IntenseEmphasis"/>
        </w:rPr>
        <w:t>Pathway and Completion Order Visualization:</w:t>
      </w:r>
      <w:r>
        <w:t xml:space="preserve"> The application should be able to visualize different pathways to graduation and the recommended completion order for units. This will help students understand the impact of their choices on their graduation timeline.</w:t>
      </w:r>
    </w:p>
    <w:p w14:paraId="39CB8EAF" w14:textId="72F6A9A7" w:rsidR="007E7677" w:rsidRDefault="007E7677" w:rsidP="007E7677">
      <w:r w:rsidRPr="350609C8">
        <w:rPr>
          <w:rStyle w:val="IntenseEmphasis"/>
        </w:rPr>
        <w:t>Personalized Study Plan Generation:</w:t>
      </w:r>
      <w:r>
        <w:t xml:space="preserve"> The application should be able to generate personalized study plans for individual students based on their input (e.g., completed units, failed units, part-time/full-time status</w:t>
      </w:r>
      <w:r w:rsidR="6C811669">
        <w:t xml:space="preserve">, don’t meet </w:t>
      </w:r>
      <w:proofErr w:type="spellStart"/>
      <w:r w:rsidR="6C811669">
        <w:t>ATAR</w:t>
      </w:r>
      <w:proofErr w:type="spellEnd"/>
      <w:r w:rsidR="6C811669">
        <w:t xml:space="preserve"> requirements</w:t>
      </w:r>
      <w:r>
        <w:t>). The study plans should show the fastest route to graduation while considering prerequisites and exclusive semester offerings.</w:t>
      </w:r>
    </w:p>
    <w:p w14:paraId="512DAE0F" w14:textId="7F45C73D" w:rsidR="007E7677" w:rsidRDefault="007E7677" w:rsidP="007E7677">
      <w:r w:rsidRPr="003100EA">
        <w:rPr>
          <w:rStyle w:val="IntenseEmphasis"/>
        </w:rPr>
        <w:lastRenderedPageBreak/>
        <w:t>Prerequisite Visualization:</w:t>
      </w:r>
      <w:r>
        <w:t xml:space="preserve"> The application should be able to visualize prerequisites for units in a clear and easy-to-understand manner. </w:t>
      </w:r>
      <w:commentRangeStart w:id="1"/>
      <w:r>
        <w:t>Students should be able to see which units are required before they can enrol in a particular unit</w:t>
      </w:r>
      <w:commentRangeEnd w:id="1"/>
      <w:r w:rsidR="009D4BD7">
        <w:rPr>
          <w:rStyle w:val="CommentReference"/>
        </w:rPr>
        <w:commentReference w:id="1"/>
      </w:r>
      <w:r>
        <w:t>.</w:t>
      </w:r>
    </w:p>
    <w:p w14:paraId="3FF18624" w14:textId="6752A198" w:rsidR="003100EA" w:rsidRDefault="007E7677" w:rsidP="007E7677">
      <w:r w:rsidRPr="350609C8">
        <w:rPr>
          <w:rStyle w:val="IntenseEmphasis"/>
        </w:rPr>
        <w:t xml:space="preserve">User </w:t>
      </w:r>
      <w:r w:rsidR="003100EA" w:rsidRPr="350609C8">
        <w:rPr>
          <w:rStyle w:val="IntenseEmphasis"/>
        </w:rPr>
        <w:t>Login</w:t>
      </w:r>
      <w:r w:rsidRPr="350609C8">
        <w:rPr>
          <w:rStyle w:val="IntenseEmphasis"/>
        </w:rPr>
        <w:t>:</w:t>
      </w:r>
      <w:r>
        <w:t xml:space="preserve"> </w:t>
      </w:r>
      <w:r w:rsidR="40C87A06">
        <w:t xml:space="preserve">(OPTIONAL) </w:t>
      </w:r>
      <w:r>
        <w:t xml:space="preserve">The application should have a user authentication system that allows students </w:t>
      </w:r>
      <w:r w:rsidR="003100EA">
        <w:t>to save and edit their study plans</w:t>
      </w:r>
      <w:r>
        <w:t xml:space="preserve">. </w:t>
      </w:r>
      <w:r w:rsidR="003100EA">
        <w:t>This can be expanded to create staff accounts, to allow them to</w:t>
      </w:r>
      <w:r>
        <w:t xml:space="preserve"> manage course information</w:t>
      </w:r>
      <w:r w:rsidR="003100EA">
        <w:t xml:space="preserve"> without engaging the backend.</w:t>
      </w:r>
    </w:p>
    <w:p w14:paraId="33496856" w14:textId="2B72686E" w:rsidR="00EA0FC1" w:rsidRDefault="00481C6B" w:rsidP="007E7677">
      <w:r w:rsidRPr="00EA0FC1">
        <w:rPr>
          <w:rStyle w:val="IntenseEmphasis"/>
        </w:rPr>
        <w:t>Double major support</w:t>
      </w:r>
      <w:r w:rsidR="00EA0FC1" w:rsidRPr="00EA0FC1">
        <w:rPr>
          <w:rStyle w:val="IntenseEmphasis"/>
        </w:rPr>
        <w:t>:</w:t>
      </w:r>
      <w:r w:rsidR="00EA0FC1" w:rsidRPr="00EA0FC1">
        <w:t xml:space="preserve"> The application should support students pursuing double majors</w:t>
      </w:r>
      <w:r w:rsidR="00EA0FC1">
        <w:t>. This can be expanded to include majors outside of those offered by the school of engineering.</w:t>
      </w:r>
    </w:p>
    <w:p w14:paraId="39A6FD4A" w14:textId="5A8A2E12" w:rsidR="00481C6B" w:rsidDel="00B20E54" w:rsidRDefault="00481C6B" w:rsidP="00EA0FC1">
      <w:pPr>
        <w:rPr>
          <w:del w:id="2" w:author="Dianne Hesterman" w:date="2023-08-14T16:46:00Z"/>
        </w:rPr>
      </w:pPr>
      <w:commentRangeStart w:id="3"/>
      <w:del w:id="4" w:author="Dianne Hesterman" w:date="2023-08-14T16:46:00Z">
        <w:r w:rsidRPr="00EA0FC1" w:rsidDel="00B20E54">
          <w:rPr>
            <w:rStyle w:val="IntenseEmphasis"/>
          </w:rPr>
          <w:delText>Hono</w:delText>
        </w:r>
        <w:r w:rsidR="00FC23DC" w:rsidDel="00B20E54">
          <w:rPr>
            <w:rStyle w:val="IntenseEmphasis"/>
          </w:rPr>
          <w:delText>u</w:delText>
        </w:r>
        <w:r w:rsidRPr="00EA0FC1" w:rsidDel="00B20E54">
          <w:rPr>
            <w:rStyle w:val="IntenseEmphasis"/>
          </w:rPr>
          <w:delText>rs support:</w:delText>
        </w:r>
        <w:r w:rsidR="00EA0FC1" w:rsidDel="00B20E54">
          <w:delText xml:space="preserve"> The </w:delText>
        </w:r>
      </w:del>
      <w:commentRangeEnd w:id="3"/>
      <w:r w:rsidR="00B20E54">
        <w:rPr>
          <w:rStyle w:val="CommentReference"/>
        </w:rPr>
        <w:commentReference w:id="3"/>
      </w:r>
      <w:del w:id="5" w:author="Dianne Hesterman" w:date="2023-08-14T16:46:00Z">
        <w:r w:rsidR="00EA0FC1" w:rsidDel="00B20E54">
          <w:delText xml:space="preserve">application should support students pursuing double majors or honours programs. Study plans should incorporate the details in the </w:delText>
        </w:r>
        <w:r w:rsidR="00EA0FC1" w:rsidRPr="00EA0FC1" w:rsidDel="00B20E54">
          <w:delText>Bachelor of Engineering (Honours)</w:delText>
        </w:r>
        <w:r w:rsidR="00EA0FC1" w:rsidDel="00B20E54">
          <w:delText xml:space="preserve"> program, showing the necessary requirements to complete it.</w:delText>
        </w:r>
      </w:del>
    </w:p>
    <w:p w14:paraId="49E630C8" w14:textId="5FE7FDC8" w:rsidR="00B20E54" w:rsidRDefault="00565585" w:rsidP="00EA0FC1">
      <w:pPr>
        <w:rPr>
          <w:ins w:id="6" w:author="Dianne Hesterman" w:date="2023-08-14T16:46:00Z"/>
        </w:rPr>
      </w:pPr>
      <w:ins w:id="7" w:author="Dianne Hesterman" w:date="2023-08-14T16:45:00Z">
        <w:r>
          <w:t>Multiple years: Units in each major and the prerequisites can change from year to year.</w:t>
        </w:r>
      </w:ins>
      <w:ins w:id="8" w:author="Dianne Hesterman" w:date="2023-08-14T16:46:00Z">
        <w:r>
          <w:t xml:space="preserve">  </w:t>
        </w:r>
        <w:r w:rsidR="00B20E54">
          <w:t>Flexibility to choose year of commencement</w:t>
        </w:r>
      </w:ins>
      <w:ins w:id="9" w:author="Dianne Hesterman" w:date="2023-08-14T16:51:00Z">
        <w:r w:rsidR="004B4C82">
          <w:t>, which defines a particular unit set in the major,</w:t>
        </w:r>
      </w:ins>
      <w:ins w:id="10" w:author="Dianne Hesterman" w:date="2023-08-14T16:46:00Z">
        <w:r w:rsidR="00B20E54">
          <w:t xml:space="preserve"> is desirable</w:t>
        </w:r>
      </w:ins>
      <w:ins w:id="11" w:author="Dianne Hesterman" w:date="2023-08-14T16:48:00Z">
        <w:r w:rsidR="00B20E54">
          <w:t>.</w:t>
        </w:r>
      </w:ins>
    </w:p>
    <w:p w14:paraId="1ACF1F9C" w14:textId="41E0032A" w:rsidR="00B035BF" w:rsidRDefault="00B20E54" w:rsidP="00EA0FC1">
      <w:ins w:id="12" w:author="Dianne Hesterman" w:date="2023-08-14T16:46:00Z">
        <w:r>
          <w:t xml:space="preserve"> </w:t>
        </w:r>
      </w:ins>
    </w:p>
    <w:p w14:paraId="2222213D" w14:textId="77A42D1D" w:rsidR="003100EA" w:rsidRDefault="00B035BF" w:rsidP="00B035BF">
      <w:pPr>
        <w:pStyle w:val="Heading2"/>
      </w:pPr>
      <w:proofErr w:type="spellStart"/>
      <w:r>
        <w:t>1</w:t>
      </w:r>
      <w:proofErr w:type="spellEnd"/>
      <w:r>
        <w:t>00 Dollar client value test:</w:t>
      </w:r>
    </w:p>
    <w:p w14:paraId="4BA4DE32" w14:textId="0E38D374" w:rsidR="003100EA" w:rsidRDefault="00B035BF" w:rsidP="00F17DF2">
      <w:bookmarkStart w:id="13" w:name="_MON_1752844770"/>
      <w:bookmarkEnd w:id="13"/>
      <w:r>
        <w:t>Assuming the application has a budget of 100 dollars, the client prioritizes the project requirements as follows:</w:t>
      </w:r>
    </w:p>
    <w:tbl>
      <w:tblPr>
        <w:tblStyle w:val="TableGrid"/>
        <w:tblW w:w="0" w:type="auto"/>
        <w:tblLayout w:type="fixed"/>
        <w:tblLook w:val="04A0" w:firstRow="1" w:lastRow="0" w:firstColumn="1" w:lastColumn="0" w:noHBand="0" w:noVBand="1"/>
      </w:tblPr>
      <w:tblGrid>
        <w:gridCol w:w="7080"/>
        <w:gridCol w:w="1935"/>
      </w:tblGrid>
      <w:tr w:rsidR="753A9CF8" w14:paraId="77372107" w14:textId="77777777" w:rsidTr="753A9CF8">
        <w:trPr>
          <w:trHeight w:val="300"/>
        </w:trPr>
        <w:tc>
          <w:tcPr>
            <w:tcW w:w="7080" w:type="dxa"/>
            <w:tcBorders>
              <w:top w:val="single" w:sz="8" w:space="0" w:color="auto"/>
              <w:left w:val="single" w:sz="8" w:space="0" w:color="auto"/>
              <w:bottom w:val="single" w:sz="12" w:space="0" w:color="auto"/>
              <w:right w:val="single" w:sz="8" w:space="0" w:color="auto"/>
            </w:tcBorders>
            <w:tcMar>
              <w:left w:w="108" w:type="dxa"/>
              <w:right w:w="108" w:type="dxa"/>
            </w:tcMar>
          </w:tcPr>
          <w:p w14:paraId="0CBB112D" w14:textId="652D6E7B" w:rsidR="753A9CF8" w:rsidRDefault="753A9CF8" w:rsidP="753A9CF8">
            <w:r w:rsidRPr="753A9CF8">
              <w:rPr>
                <w:rFonts w:ascii="Calibri" w:eastAsia="Calibri" w:hAnsi="Calibri" w:cs="Calibri"/>
                <w:b/>
                <w:bCs/>
                <w:sz w:val="28"/>
                <w:szCs w:val="28"/>
              </w:rPr>
              <w:t>Requirement</w:t>
            </w:r>
          </w:p>
        </w:tc>
        <w:tc>
          <w:tcPr>
            <w:tcW w:w="1935" w:type="dxa"/>
            <w:tcBorders>
              <w:top w:val="single" w:sz="8" w:space="0" w:color="auto"/>
              <w:left w:val="single" w:sz="8" w:space="0" w:color="auto"/>
              <w:bottom w:val="single" w:sz="12" w:space="0" w:color="auto"/>
              <w:right w:val="single" w:sz="8" w:space="0" w:color="auto"/>
            </w:tcBorders>
            <w:tcMar>
              <w:left w:w="108" w:type="dxa"/>
              <w:right w:w="108" w:type="dxa"/>
            </w:tcMar>
          </w:tcPr>
          <w:p w14:paraId="784B86A2" w14:textId="6AFF48F6" w:rsidR="753A9CF8" w:rsidRDefault="753A9CF8" w:rsidP="753A9CF8">
            <w:r w:rsidRPr="753A9CF8">
              <w:rPr>
                <w:rFonts w:ascii="Calibri" w:eastAsia="Calibri" w:hAnsi="Calibri" w:cs="Calibri"/>
                <w:b/>
                <w:bCs/>
                <w:sz w:val="28"/>
                <w:szCs w:val="28"/>
              </w:rPr>
              <w:t>Value</w:t>
            </w:r>
          </w:p>
        </w:tc>
      </w:tr>
      <w:tr w:rsidR="753A9CF8" w14:paraId="58CBA6BB" w14:textId="77777777" w:rsidTr="753A9CF8">
        <w:trPr>
          <w:trHeight w:val="300"/>
        </w:trPr>
        <w:tc>
          <w:tcPr>
            <w:tcW w:w="7080" w:type="dxa"/>
            <w:tcBorders>
              <w:top w:val="single" w:sz="12" w:space="0" w:color="auto"/>
              <w:left w:val="single" w:sz="8" w:space="0" w:color="auto"/>
              <w:bottom w:val="single" w:sz="8" w:space="0" w:color="auto"/>
              <w:right w:val="single" w:sz="8" w:space="0" w:color="auto"/>
            </w:tcBorders>
            <w:tcMar>
              <w:left w:w="108" w:type="dxa"/>
              <w:right w:w="108" w:type="dxa"/>
            </w:tcMar>
          </w:tcPr>
          <w:p w14:paraId="6259880C" w14:textId="65ED3173" w:rsidR="472D0F32" w:rsidRDefault="472D0F32" w:rsidP="753A9CF8">
            <w:pPr>
              <w:rPr>
                <w:rFonts w:ascii="Calibri" w:eastAsia="Calibri" w:hAnsi="Calibri" w:cs="Calibri"/>
                <w:sz w:val="28"/>
                <w:szCs w:val="28"/>
              </w:rPr>
            </w:pPr>
            <w:r w:rsidRPr="753A9CF8">
              <w:rPr>
                <w:rFonts w:ascii="Calibri" w:eastAsia="Calibri" w:hAnsi="Calibri" w:cs="Calibri"/>
                <w:sz w:val="28"/>
                <w:szCs w:val="28"/>
              </w:rPr>
              <w:t>Course Information Management</w:t>
            </w:r>
          </w:p>
        </w:tc>
        <w:tc>
          <w:tcPr>
            <w:tcW w:w="1935" w:type="dxa"/>
            <w:tcBorders>
              <w:top w:val="single" w:sz="12" w:space="0" w:color="auto"/>
              <w:left w:val="single" w:sz="8" w:space="0" w:color="auto"/>
              <w:bottom w:val="single" w:sz="8" w:space="0" w:color="auto"/>
              <w:right w:val="single" w:sz="8" w:space="0" w:color="auto"/>
            </w:tcBorders>
            <w:tcMar>
              <w:left w:w="108" w:type="dxa"/>
              <w:right w:w="108" w:type="dxa"/>
            </w:tcMar>
          </w:tcPr>
          <w:p w14:paraId="2BA29901" w14:textId="4FD8F825" w:rsidR="753A9CF8" w:rsidRDefault="00BA2C2D" w:rsidP="753A9CF8">
            <w:r>
              <w:rPr>
                <w:rFonts w:ascii="Calibri" w:eastAsia="Calibri" w:hAnsi="Calibri" w:cs="Calibri"/>
                <w:sz w:val="28"/>
                <w:szCs w:val="28"/>
              </w:rPr>
              <w:t>2</w:t>
            </w:r>
            <w:r w:rsidR="00BD175F">
              <w:rPr>
                <w:rFonts w:ascii="Calibri" w:eastAsia="Calibri" w:hAnsi="Calibri" w:cs="Calibri"/>
                <w:sz w:val="28"/>
                <w:szCs w:val="28"/>
              </w:rPr>
              <w:t>5</w:t>
            </w:r>
          </w:p>
        </w:tc>
      </w:tr>
      <w:tr w:rsidR="753A9CF8" w14:paraId="5A7343EB" w14:textId="77777777" w:rsidTr="753A9CF8">
        <w:trPr>
          <w:trHeight w:val="300"/>
        </w:trPr>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D3BF4C" w14:textId="133E12D3" w:rsidR="63B21B12" w:rsidRDefault="63B21B12" w:rsidP="753A9CF8">
            <w:pPr>
              <w:rPr>
                <w:rFonts w:ascii="Calibri" w:eastAsia="Calibri" w:hAnsi="Calibri" w:cs="Calibri"/>
                <w:sz w:val="28"/>
                <w:szCs w:val="28"/>
              </w:rPr>
            </w:pPr>
            <w:r w:rsidRPr="753A9CF8">
              <w:rPr>
                <w:rFonts w:ascii="Calibri" w:eastAsia="Calibri" w:hAnsi="Calibri" w:cs="Calibri"/>
                <w:sz w:val="28"/>
                <w:szCs w:val="28"/>
              </w:rPr>
              <w:t>Device compatibility</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2D6DAF38" w14:textId="715291BF" w:rsidR="00650B72" w:rsidRPr="00650B72" w:rsidRDefault="00B20E54" w:rsidP="753A9CF8">
            <w:pPr>
              <w:rPr>
                <w:rFonts w:ascii="Calibri" w:eastAsia="Calibri" w:hAnsi="Calibri" w:cs="Calibri"/>
                <w:sz w:val="28"/>
                <w:szCs w:val="28"/>
              </w:rPr>
            </w:pPr>
            <w:r>
              <w:rPr>
                <w:rFonts w:ascii="Calibri" w:eastAsia="Calibri" w:hAnsi="Calibri" w:cs="Calibri"/>
                <w:sz w:val="28"/>
                <w:szCs w:val="28"/>
              </w:rPr>
              <w:t>5</w:t>
            </w:r>
          </w:p>
        </w:tc>
      </w:tr>
      <w:tr w:rsidR="753A9CF8" w14:paraId="33E55A63" w14:textId="77777777" w:rsidTr="753A9CF8">
        <w:trPr>
          <w:trHeight w:val="300"/>
        </w:trPr>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D30335" w14:textId="4C4174FA" w:rsidR="267F81CB" w:rsidRDefault="267F81CB" w:rsidP="753A9CF8">
            <w:pPr>
              <w:rPr>
                <w:rFonts w:ascii="Calibri" w:eastAsia="Calibri" w:hAnsi="Calibri" w:cs="Calibri"/>
                <w:sz w:val="28"/>
                <w:szCs w:val="28"/>
              </w:rPr>
            </w:pPr>
            <w:r w:rsidRPr="753A9CF8">
              <w:rPr>
                <w:rFonts w:ascii="Calibri" w:eastAsia="Calibri" w:hAnsi="Calibri" w:cs="Calibri"/>
                <w:sz w:val="28"/>
                <w:szCs w:val="28"/>
              </w:rPr>
              <w:t>Intuitive User Interface</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76DF1FDA" w14:textId="43AFD814" w:rsidR="753A9CF8" w:rsidRDefault="00BA2C2D" w:rsidP="753A9CF8">
            <w:r>
              <w:rPr>
                <w:rFonts w:ascii="Calibri" w:eastAsia="Calibri" w:hAnsi="Calibri" w:cs="Calibri"/>
                <w:sz w:val="28"/>
                <w:szCs w:val="28"/>
              </w:rPr>
              <w:t>10</w:t>
            </w:r>
          </w:p>
        </w:tc>
      </w:tr>
      <w:tr w:rsidR="753A9CF8" w14:paraId="426E9858" w14:textId="77777777" w:rsidTr="753A9CF8">
        <w:trPr>
          <w:trHeight w:val="300"/>
        </w:trPr>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2263FD" w14:textId="2E58B63C" w:rsidR="4725552E" w:rsidRDefault="4725552E" w:rsidP="753A9CF8">
            <w:pPr>
              <w:rPr>
                <w:rFonts w:ascii="Calibri" w:eastAsia="Calibri" w:hAnsi="Calibri" w:cs="Calibri"/>
                <w:sz w:val="28"/>
                <w:szCs w:val="28"/>
              </w:rPr>
            </w:pPr>
            <w:r w:rsidRPr="753A9CF8">
              <w:rPr>
                <w:rFonts w:ascii="Calibri" w:eastAsia="Calibri" w:hAnsi="Calibri" w:cs="Calibri"/>
                <w:sz w:val="28"/>
                <w:szCs w:val="28"/>
              </w:rPr>
              <w:t>Pathway and Completion Order Visualization</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2E46F2C6" w14:textId="3EC492D0" w:rsidR="753A9CF8" w:rsidRDefault="00BA2C2D" w:rsidP="753A9CF8">
            <w:r>
              <w:rPr>
                <w:rFonts w:ascii="Calibri" w:eastAsia="Calibri" w:hAnsi="Calibri" w:cs="Calibri"/>
                <w:sz w:val="28"/>
                <w:szCs w:val="28"/>
              </w:rPr>
              <w:t>15</w:t>
            </w:r>
          </w:p>
        </w:tc>
      </w:tr>
      <w:tr w:rsidR="753A9CF8" w14:paraId="318CBA80" w14:textId="77777777" w:rsidTr="753A9CF8">
        <w:trPr>
          <w:trHeight w:val="300"/>
        </w:trPr>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626BDE" w14:textId="1EA74A20" w:rsidR="4400E08D" w:rsidRDefault="4400E08D" w:rsidP="753A9CF8">
            <w:pPr>
              <w:rPr>
                <w:rFonts w:ascii="Calibri" w:eastAsia="Calibri" w:hAnsi="Calibri" w:cs="Calibri"/>
                <w:sz w:val="28"/>
                <w:szCs w:val="28"/>
              </w:rPr>
            </w:pPr>
            <w:r w:rsidRPr="753A9CF8">
              <w:rPr>
                <w:rFonts w:ascii="Calibri" w:eastAsia="Calibri" w:hAnsi="Calibri" w:cs="Calibri"/>
                <w:sz w:val="28"/>
                <w:szCs w:val="28"/>
              </w:rPr>
              <w:t>Personalized Study Plan Generation</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697DAC64" w14:textId="576C05F0" w:rsidR="753A9CF8" w:rsidRDefault="00BA2C2D" w:rsidP="753A9CF8">
            <w:r>
              <w:rPr>
                <w:rFonts w:ascii="Calibri" w:eastAsia="Calibri" w:hAnsi="Calibri" w:cs="Calibri"/>
                <w:sz w:val="28"/>
                <w:szCs w:val="28"/>
              </w:rPr>
              <w:t>5</w:t>
            </w:r>
          </w:p>
        </w:tc>
      </w:tr>
      <w:tr w:rsidR="753A9CF8" w14:paraId="204C73A8" w14:textId="77777777" w:rsidTr="753A9CF8">
        <w:trPr>
          <w:trHeight w:val="300"/>
        </w:trPr>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8B84AF" w14:textId="18545410" w:rsidR="2F0CDC7A" w:rsidRDefault="2F0CDC7A" w:rsidP="753A9CF8">
            <w:pPr>
              <w:rPr>
                <w:rFonts w:ascii="Calibri" w:eastAsia="Calibri" w:hAnsi="Calibri" w:cs="Calibri"/>
                <w:sz w:val="28"/>
                <w:szCs w:val="28"/>
              </w:rPr>
            </w:pPr>
            <w:r w:rsidRPr="753A9CF8">
              <w:rPr>
                <w:rFonts w:ascii="Calibri" w:eastAsia="Calibri" w:hAnsi="Calibri" w:cs="Calibri"/>
                <w:sz w:val="28"/>
                <w:szCs w:val="28"/>
              </w:rPr>
              <w:t>Prerequisite Visualization</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6496BC3C" w14:textId="71F0CBFA" w:rsidR="753A9CF8" w:rsidRDefault="00BD175F" w:rsidP="753A9CF8">
            <w:r>
              <w:rPr>
                <w:rFonts w:ascii="Calibri" w:eastAsia="Calibri" w:hAnsi="Calibri" w:cs="Calibri"/>
                <w:sz w:val="28"/>
                <w:szCs w:val="28"/>
              </w:rPr>
              <w:t>35</w:t>
            </w:r>
          </w:p>
        </w:tc>
      </w:tr>
      <w:tr w:rsidR="753A9CF8" w14:paraId="5EE7749E" w14:textId="77777777" w:rsidTr="753A9CF8">
        <w:trPr>
          <w:trHeight w:val="300"/>
        </w:trPr>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B3438E" w14:textId="7679E916" w:rsidR="0B7D1805" w:rsidRDefault="0B7D1805" w:rsidP="753A9CF8">
            <w:pPr>
              <w:rPr>
                <w:rFonts w:ascii="Calibri" w:eastAsia="Calibri" w:hAnsi="Calibri" w:cs="Calibri"/>
                <w:sz w:val="28"/>
                <w:szCs w:val="28"/>
              </w:rPr>
            </w:pPr>
            <w:commentRangeStart w:id="14"/>
            <w:r w:rsidRPr="753A9CF8">
              <w:rPr>
                <w:rFonts w:ascii="Calibri" w:eastAsia="Calibri" w:hAnsi="Calibri" w:cs="Calibri"/>
                <w:sz w:val="28"/>
                <w:szCs w:val="28"/>
              </w:rPr>
              <w:t>User Login</w:t>
            </w:r>
            <w:commentRangeEnd w:id="14"/>
            <w:r w:rsidR="00650B72">
              <w:rPr>
                <w:rStyle w:val="CommentReference"/>
              </w:rPr>
              <w:commentReference w:id="14"/>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1D7E857E" w14:textId="0251A8D8" w:rsidR="753A9CF8" w:rsidRDefault="753A9CF8" w:rsidP="753A9CF8">
            <w:r w:rsidRPr="753A9CF8">
              <w:rPr>
                <w:rFonts w:ascii="Calibri" w:eastAsia="Calibri" w:hAnsi="Calibri" w:cs="Calibri"/>
                <w:sz w:val="28"/>
                <w:szCs w:val="28"/>
              </w:rPr>
              <w:t xml:space="preserve"> </w:t>
            </w:r>
            <w:r w:rsidR="00650B72">
              <w:rPr>
                <w:rFonts w:ascii="Calibri" w:eastAsia="Calibri" w:hAnsi="Calibri" w:cs="Calibri"/>
                <w:sz w:val="28"/>
                <w:szCs w:val="28"/>
              </w:rPr>
              <w:t>0</w:t>
            </w:r>
          </w:p>
        </w:tc>
      </w:tr>
      <w:tr w:rsidR="753A9CF8" w14:paraId="024E35FA" w14:textId="77777777" w:rsidTr="753A9CF8">
        <w:trPr>
          <w:trHeight w:val="300"/>
        </w:trPr>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9EA21B" w14:textId="48BE9B5B" w:rsidR="0134D0BE" w:rsidRDefault="0134D0BE" w:rsidP="753A9CF8">
            <w:pPr>
              <w:rPr>
                <w:rFonts w:ascii="Calibri" w:eastAsia="Calibri" w:hAnsi="Calibri" w:cs="Calibri"/>
                <w:sz w:val="28"/>
                <w:szCs w:val="28"/>
              </w:rPr>
            </w:pPr>
            <w:commentRangeStart w:id="15"/>
            <w:r w:rsidRPr="753A9CF8">
              <w:rPr>
                <w:rFonts w:ascii="Calibri" w:eastAsia="Calibri" w:hAnsi="Calibri" w:cs="Calibri"/>
                <w:sz w:val="28"/>
                <w:szCs w:val="28"/>
              </w:rPr>
              <w:t>Double major support</w:t>
            </w:r>
            <w:commentRangeEnd w:id="15"/>
            <w:r w:rsidR="00650B72">
              <w:rPr>
                <w:rStyle w:val="CommentReference"/>
              </w:rPr>
              <w:commentReference w:id="15"/>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523BFD2E" w14:textId="5544EBCF" w:rsidR="753A9CF8" w:rsidRDefault="753A9CF8" w:rsidP="753A9CF8">
            <w:r w:rsidRPr="753A9CF8">
              <w:rPr>
                <w:rFonts w:ascii="Calibri" w:eastAsia="Calibri" w:hAnsi="Calibri" w:cs="Calibri"/>
                <w:sz w:val="28"/>
                <w:szCs w:val="28"/>
              </w:rPr>
              <w:t xml:space="preserve"> </w:t>
            </w:r>
            <w:r w:rsidR="00650B72">
              <w:rPr>
                <w:rFonts w:ascii="Calibri" w:eastAsia="Calibri" w:hAnsi="Calibri" w:cs="Calibri"/>
                <w:sz w:val="28"/>
                <w:szCs w:val="28"/>
              </w:rPr>
              <w:t>0</w:t>
            </w:r>
          </w:p>
        </w:tc>
      </w:tr>
      <w:tr w:rsidR="753A9CF8" w14:paraId="193B0FBB" w14:textId="77777777" w:rsidTr="753A9CF8">
        <w:trPr>
          <w:trHeight w:val="300"/>
        </w:trPr>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1DF212" w14:textId="663F86B5" w:rsidR="6C89FB82" w:rsidRPr="00B02315" w:rsidRDefault="6C89FB82" w:rsidP="753A9CF8">
            <w:pPr>
              <w:rPr>
                <w:rFonts w:ascii="Calibri" w:eastAsia="Calibri" w:hAnsi="Calibri" w:cs="Calibri"/>
                <w:color w:val="FF0000"/>
                <w:sz w:val="28"/>
                <w:szCs w:val="28"/>
              </w:rPr>
            </w:pPr>
            <w:commentRangeStart w:id="16"/>
            <w:r w:rsidRPr="753A9CF8">
              <w:rPr>
                <w:rFonts w:ascii="Calibri" w:eastAsia="Calibri" w:hAnsi="Calibri" w:cs="Calibri"/>
                <w:sz w:val="28"/>
                <w:szCs w:val="28"/>
              </w:rPr>
              <w:t>Hono</w:t>
            </w:r>
            <w:r w:rsidR="00B02315">
              <w:rPr>
                <w:rFonts w:ascii="Calibri" w:eastAsia="Calibri" w:hAnsi="Calibri" w:cs="Calibri"/>
                <w:sz w:val="28"/>
                <w:szCs w:val="28"/>
              </w:rPr>
              <w:t>u</w:t>
            </w:r>
            <w:r w:rsidRPr="753A9CF8">
              <w:rPr>
                <w:rFonts w:ascii="Calibri" w:eastAsia="Calibri" w:hAnsi="Calibri" w:cs="Calibri"/>
                <w:sz w:val="28"/>
                <w:szCs w:val="28"/>
              </w:rPr>
              <w:t>rs support</w:t>
            </w:r>
            <w:commentRangeEnd w:id="16"/>
            <w:r w:rsidR="00E05A23">
              <w:rPr>
                <w:rStyle w:val="CommentReference"/>
              </w:rPr>
              <w:commentReference w:id="16"/>
            </w:r>
            <w:ins w:id="17" w:author="Dianne Hesterman" w:date="2023-08-14T16:48:00Z">
              <w:r w:rsidR="00B20E54">
                <w:rPr>
                  <w:rFonts w:ascii="Calibri" w:eastAsia="Calibri" w:hAnsi="Calibri" w:cs="Calibri"/>
                  <w:sz w:val="28"/>
                  <w:szCs w:val="28"/>
                </w:rPr>
                <w:t>Multiple years</w:t>
              </w:r>
            </w:ins>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04DD676A" w14:textId="324A5E43" w:rsidR="753A9CF8" w:rsidRDefault="753A9CF8" w:rsidP="753A9CF8">
            <w:r w:rsidRPr="753A9CF8">
              <w:rPr>
                <w:rFonts w:ascii="Calibri" w:eastAsia="Calibri" w:hAnsi="Calibri" w:cs="Calibri"/>
                <w:sz w:val="28"/>
                <w:szCs w:val="28"/>
              </w:rPr>
              <w:t xml:space="preserve"> </w:t>
            </w:r>
            <w:r w:rsidR="00B20E54">
              <w:rPr>
                <w:rFonts w:ascii="Calibri" w:eastAsia="Calibri" w:hAnsi="Calibri" w:cs="Calibri"/>
                <w:sz w:val="28"/>
                <w:szCs w:val="28"/>
              </w:rPr>
              <w:t>5</w:t>
            </w:r>
          </w:p>
        </w:tc>
      </w:tr>
    </w:tbl>
    <w:p w14:paraId="6FF76AAD" w14:textId="40EF57ED" w:rsidR="00B035BF" w:rsidRDefault="00B035BF" w:rsidP="00F17DF2"/>
    <w:p w14:paraId="05F1F830" w14:textId="75BB0B5E" w:rsidR="00B035BF" w:rsidRDefault="00B035BF" w:rsidP="753A9CF8"/>
    <w:p w14:paraId="58103A30" w14:textId="5CBC323A" w:rsidR="00BC0A2D" w:rsidRDefault="00030799" w:rsidP="00F17DF2">
      <w:r w:rsidRPr="79138C14">
        <w:rPr>
          <w:rStyle w:val="Heading2Char"/>
        </w:rPr>
        <w:t>Additional notes:</w:t>
      </w:r>
      <w:r w:rsidR="00BC0A2D">
        <w:br/>
      </w:r>
      <w:r>
        <w:t xml:space="preserve">The minimum requirement for the application to be considered a success would be the successful visualisation of the </w:t>
      </w:r>
      <w:r w:rsidR="00BC0A2D">
        <w:t xml:space="preserve">mechanical and </w:t>
      </w:r>
      <w:del w:id="18" w:author="Dianne Hesterman" w:date="2023-08-14T16:41:00Z">
        <w:r w:rsidR="00BC0A2D" w:rsidDel="00565585">
          <w:delText xml:space="preserve">chemical </w:delText>
        </w:r>
      </w:del>
      <w:ins w:id="19" w:author="Dianne Hesterman" w:date="2023-08-14T16:41:00Z">
        <w:r w:rsidR="00565585">
          <w:t xml:space="preserve"> software </w:t>
        </w:r>
      </w:ins>
      <w:r w:rsidR="00BC0A2D">
        <w:t xml:space="preserve">engineering majors. The client would like for the project to be </w:t>
      </w:r>
      <w:del w:id="20" w:author="Dianne Hesterman" w:date="2023-08-14T16:41:00Z">
        <w:r w:rsidR="00BC0A2D" w:rsidDel="00565585">
          <w:delText>adapted for</w:delText>
        </w:r>
      </w:del>
      <w:ins w:id="21" w:author="Dianne Hesterman" w:date="2023-08-14T16:41:00Z">
        <w:r w:rsidR="00565585">
          <w:t>expanded to</w:t>
        </w:r>
      </w:ins>
      <w:r w:rsidR="00BC0A2D">
        <w:t xml:space="preserve"> all engineering majors</w:t>
      </w:r>
      <w:ins w:id="22" w:author="Dianne Hesterman" w:date="2023-08-14T16:44:00Z">
        <w:r w:rsidR="00565585">
          <w:t xml:space="preserve"> and across multiple years, time permitting.</w:t>
        </w:r>
      </w:ins>
      <w:del w:id="23" w:author="Dianne Hesterman" w:date="2023-08-14T16:43:00Z">
        <w:r w:rsidR="00BC0A2D" w:rsidDel="00565585">
          <w:delText xml:space="preserve"> and if successful there, for all other majors offered by UWA</w:delText>
        </w:r>
      </w:del>
      <w:r w:rsidR="00BC0A2D">
        <w:t>.</w:t>
      </w:r>
    </w:p>
    <w:sectPr w:rsidR="00BC0A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nne Hesterman" w:date="2023-08-14T16:30:00Z" w:initials="DH">
    <w:p w14:paraId="3FFB19E3" w14:textId="653A0F87" w:rsidR="00BA2C2D" w:rsidRDefault="00BA2C2D">
      <w:pPr>
        <w:pStyle w:val="CommentText"/>
      </w:pPr>
      <w:r>
        <w:rPr>
          <w:rStyle w:val="CommentReference"/>
        </w:rPr>
        <w:annotationRef/>
      </w:r>
      <w:r w:rsidR="00BD175F">
        <w:rPr>
          <w:noProof/>
        </w:rPr>
        <w:t>without having to know how to code</w:t>
      </w:r>
    </w:p>
  </w:comment>
  <w:comment w:id="1" w:author="Dianne Hesterman" w:date="2023-08-14T16:00:00Z" w:initials="DH">
    <w:p w14:paraId="51DCE0F9" w14:textId="4AEB8CB5" w:rsidR="009D4BD7" w:rsidRDefault="009D4BD7">
      <w:pPr>
        <w:pStyle w:val="CommentText"/>
      </w:pPr>
      <w:r>
        <w:rPr>
          <w:rStyle w:val="CommentReference"/>
        </w:rPr>
        <w:annotationRef/>
      </w:r>
      <w:r w:rsidR="00BD175F">
        <w:rPr>
          <w:noProof/>
        </w:rPr>
        <w:t xml:space="preserve">Students can check the Handbook for this.  The idea is that they will be able to visualise how unit choice will impact on progression because of prerequisites.  </w:t>
      </w:r>
    </w:p>
  </w:comment>
  <w:comment w:id="3" w:author="Dianne Hesterman" w:date="2023-08-14T16:47:00Z" w:initials="DH">
    <w:p w14:paraId="7BCF7938" w14:textId="616A4AC9" w:rsidR="00B20E54" w:rsidRDefault="00B20E54">
      <w:pPr>
        <w:pStyle w:val="CommentText"/>
      </w:pPr>
      <w:r>
        <w:rPr>
          <w:rStyle w:val="CommentReference"/>
        </w:rPr>
        <w:annotationRef/>
      </w:r>
    </w:p>
  </w:comment>
  <w:comment w:id="14" w:author="Dianne Hesterman" w:date="2023-08-14T16:22:00Z" w:initials="DH">
    <w:p w14:paraId="1EFF44E8" w14:textId="252272AF" w:rsidR="00650B72" w:rsidRDefault="00650B72">
      <w:pPr>
        <w:pStyle w:val="CommentText"/>
      </w:pPr>
      <w:r>
        <w:rPr>
          <w:rStyle w:val="CommentReference"/>
        </w:rPr>
        <w:annotationRef/>
      </w:r>
      <w:r>
        <w:rPr>
          <w:noProof/>
        </w:rPr>
        <w:t>Not a priority in this iteration</w:t>
      </w:r>
      <w:r w:rsidR="00FC23DC">
        <w:rPr>
          <w:noProof/>
        </w:rPr>
        <w:t>, but nice future addition so perhaps leave in and add a comment about this.</w:t>
      </w:r>
    </w:p>
  </w:comment>
  <w:comment w:id="15" w:author="Dianne Hesterman" w:date="2023-08-14T16:21:00Z" w:initials="DH">
    <w:p w14:paraId="298B1696" w14:textId="05BFFCB2" w:rsidR="00650B72" w:rsidRDefault="00650B72">
      <w:pPr>
        <w:pStyle w:val="CommentText"/>
      </w:pPr>
      <w:r>
        <w:rPr>
          <w:rStyle w:val="CommentReference"/>
        </w:rPr>
        <w:annotationRef/>
      </w:r>
      <w:r w:rsidR="00BD175F">
        <w:rPr>
          <w:noProof/>
        </w:rPr>
        <w:t>Not a priority in this iteration</w:t>
      </w:r>
      <w:r w:rsidR="00FC23DC">
        <w:rPr>
          <w:noProof/>
        </w:rPr>
        <w:t>, but a nice future addition especially for combined degrees.  Perhaps leave in and add comment about this.</w:t>
      </w:r>
    </w:p>
  </w:comment>
  <w:comment w:id="16" w:author="Dianne Hesterman" w:date="2023-08-14T16:37:00Z" w:initials="DH">
    <w:p w14:paraId="666B3EF8" w14:textId="742A69CE" w:rsidR="00E05A23" w:rsidRDefault="00E05A23">
      <w:pPr>
        <w:pStyle w:val="CommentText"/>
      </w:pPr>
      <w:r>
        <w:rPr>
          <w:rStyle w:val="CommentReference"/>
        </w:rPr>
        <w:annotationRef/>
      </w:r>
      <w:r>
        <w:rPr>
          <w:noProof/>
        </w:rPr>
        <w:t>Year 4 (Honours) is an integral part of the BE and included in the standard study plan and unit sequence, it is not a separate program.  Suggest you re</w:t>
      </w:r>
      <w:r w:rsidR="004B4C82">
        <w:rPr>
          <w:noProof/>
        </w:rPr>
        <w:t xml:space="preserve">place this with </w:t>
      </w:r>
      <w:r w:rsidR="004B4C82">
        <w:rPr>
          <w:noProof/>
        </w:rPr>
        <w:t>M</w:t>
      </w:r>
      <w:r w:rsidR="004B4C82">
        <w:rPr>
          <w:noProof/>
        </w:rPr>
        <w:t xml:space="preserve">ultiple </w:t>
      </w:r>
      <w:r w:rsidR="004B4C82">
        <w:rPr>
          <w:noProof/>
        </w:rPr>
        <w:t>yea</w:t>
      </w:r>
      <w:r w:rsidR="004B4C82">
        <w:rPr>
          <w:noProof/>
        </w:rPr>
        <w:t>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B19E3" w15:done="0"/>
  <w15:commentEx w15:paraId="51DCE0F9" w15:done="0"/>
  <w15:commentEx w15:paraId="7BCF7938" w15:done="0"/>
  <w15:commentEx w15:paraId="1EFF44E8" w15:done="0"/>
  <w15:commentEx w15:paraId="298B1696" w15:done="0"/>
  <w15:commentEx w15:paraId="666B3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4D52C" w16cex:dateUtc="2023-08-14T08:30:00Z"/>
  <w16cex:commentExtensible w16cex:durableId="2884CE3B" w16cex:dateUtc="2023-08-14T08:00:00Z"/>
  <w16cex:commentExtensible w16cex:durableId="2884D91E" w16cex:dateUtc="2023-08-14T08:47:00Z"/>
  <w16cex:commentExtensible w16cex:durableId="2884D33D" w16cex:dateUtc="2023-08-14T08:22:00Z"/>
  <w16cex:commentExtensible w16cex:durableId="2884D325" w16cex:dateUtc="2023-08-14T08:21:00Z"/>
  <w16cex:commentExtensible w16cex:durableId="2884D6B3" w16cex:dateUtc="2023-08-14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B19E3" w16cid:durableId="2884D52C"/>
  <w16cid:commentId w16cid:paraId="51DCE0F9" w16cid:durableId="2884CE3B"/>
  <w16cid:commentId w16cid:paraId="7BCF7938" w16cid:durableId="2884D91E"/>
  <w16cid:commentId w16cid:paraId="1EFF44E8" w16cid:durableId="2884D33D"/>
  <w16cid:commentId w16cid:paraId="298B1696" w16cid:durableId="2884D325"/>
  <w16cid:commentId w16cid:paraId="666B3EF8" w16cid:durableId="2884D6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52B45"/>
    <w:multiLevelType w:val="hybridMultilevel"/>
    <w:tmpl w:val="86CE05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ne Hesterman">
    <w15:presenceInfo w15:providerId="AD" w15:userId="S::00043012@uwa.edu.au::c89c66d4-daf2-4a1a-a646-d3a6007cd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D6"/>
    <w:rsid w:val="00030799"/>
    <w:rsid w:val="0013E02D"/>
    <w:rsid w:val="001C5AA1"/>
    <w:rsid w:val="00220D30"/>
    <w:rsid w:val="00254E77"/>
    <w:rsid w:val="00260859"/>
    <w:rsid w:val="003100EA"/>
    <w:rsid w:val="00375F47"/>
    <w:rsid w:val="00481C6B"/>
    <w:rsid w:val="004B4C82"/>
    <w:rsid w:val="00565585"/>
    <w:rsid w:val="00631224"/>
    <w:rsid w:val="00650B72"/>
    <w:rsid w:val="007916AF"/>
    <w:rsid w:val="007E0C6A"/>
    <w:rsid w:val="007E7677"/>
    <w:rsid w:val="009D4BD7"/>
    <w:rsid w:val="009E5FD2"/>
    <w:rsid w:val="00A540D6"/>
    <w:rsid w:val="00AE6AC8"/>
    <w:rsid w:val="00B02315"/>
    <w:rsid w:val="00B035BF"/>
    <w:rsid w:val="00B20E54"/>
    <w:rsid w:val="00B62E58"/>
    <w:rsid w:val="00BA2C2D"/>
    <w:rsid w:val="00BC0A2D"/>
    <w:rsid w:val="00BD175F"/>
    <w:rsid w:val="00CD3843"/>
    <w:rsid w:val="00CD40D7"/>
    <w:rsid w:val="00DC3D62"/>
    <w:rsid w:val="00E05A23"/>
    <w:rsid w:val="00EA0FC1"/>
    <w:rsid w:val="00F07173"/>
    <w:rsid w:val="00F14FC7"/>
    <w:rsid w:val="00F17DF2"/>
    <w:rsid w:val="00FC23DC"/>
    <w:rsid w:val="0134D0BE"/>
    <w:rsid w:val="01968831"/>
    <w:rsid w:val="0B7D1805"/>
    <w:rsid w:val="267F81CB"/>
    <w:rsid w:val="2F0CDC7A"/>
    <w:rsid w:val="311FAB4A"/>
    <w:rsid w:val="32BB7BAB"/>
    <w:rsid w:val="350609C8"/>
    <w:rsid w:val="40C87A06"/>
    <w:rsid w:val="4400E08D"/>
    <w:rsid w:val="4725552E"/>
    <w:rsid w:val="472D0F32"/>
    <w:rsid w:val="4D531C51"/>
    <w:rsid w:val="63B21B12"/>
    <w:rsid w:val="6C811669"/>
    <w:rsid w:val="6C89FB82"/>
    <w:rsid w:val="722871D4"/>
    <w:rsid w:val="753A9CF8"/>
    <w:rsid w:val="79138C14"/>
    <w:rsid w:val="7C413092"/>
    <w:rsid w:val="7CDC3F6A"/>
    <w:rsid w:val="7E780F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BBD3"/>
  <w15:chartTrackingRefBased/>
  <w15:docId w15:val="{464AF03C-5CDE-461F-AD49-BF41993F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4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30799"/>
  </w:style>
  <w:style w:type="paragraph" w:styleId="ListParagraph">
    <w:name w:val="List Paragraph"/>
    <w:basedOn w:val="Normal"/>
    <w:uiPriority w:val="34"/>
    <w:qFormat/>
    <w:rsid w:val="00030799"/>
    <w:pPr>
      <w:ind w:left="720"/>
      <w:contextualSpacing/>
    </w:pPr>
  </w:style>
  <w:style w:type="character" w:styleId="IntenseEmphasis">
    <w:name w:val="Intense Emphasis"/>
    <w:basedOn w:val="DefaultParagraphFont"/>
    <w:uiPriority w:val="21"/>
    <w:qFormat/>
    <w:rsid w:val="003100EA"/>
    <w:rPr>
      <w:i/>
      <w:iCs/>
      <w:color w:val="4472C4" w:themeColor="accent1"/>
    </w:rPr>
  </w:style>
  <w:style w:type="character" w:customStyle="1" w:styleId="Heading2Char">
    <w:name w:val="Heading 2 Char"/>
    <w:basedOn w:val="DefaultParagraphFont"/>
    <w:link w:val="Heading2"/>
    <w:uiPriority w:val="9"/>
    <w:rsid w:val="003100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00E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D4BD7"/>
    <w:rPr>
      <w:sz w:val="16"/>
      <w:szCs w:val="16"/>
    </w:rPr>
  </w:style>
  <w:style w:type="paragraph" w:styleId="CommentText">
    <w:name w:val="annotation text"/>
    <w:basedOn w:val="Normal"/>
    <w:link w:val="CommentTextChar"/>
    <w:uiPriority w:val="99"/>
    <w:semiHidden/>
    <w:unhideWhenUsed/>
    <w:rsid w:val="009D4BD7"/>
    <w:pPr>
      <w:spacing w:line="240" w:lineRule="auto"/>
    </w:pPr>
    <w:rPr>
      <w:sz w:val="20"/>
      <w:szCs w:val="20"/>
    </w:rPr>
  </w:style>
  <w:style w:type="character" w:customStyle="1" w:styleId="CommentTextChar">
    <w:name w:val="Comment Text Char"/>
    <w:basedOn w:val="DefaultParagraphFont"/>
    <w:link w:val="CommentText"/>
    <w:uiPriority w:val="99"/>
    <w:semiHidden/>
    <w:rsid w:val="009D4BD7"/>
    <w:rPr>
      <w:sz w:val="20"/>
      <w:szCs w:val="20"/>
    </w:rPr>
  </w:style>
  <w:style w:type="paragraph" w:styleId="CommentSubject">
    <w:name w:val="annotation subject"/>
    <w:basedOn w:val="CommentText"/>
    <w:next w:val="CommentText"/>
    <w:link w:val="CommentSubjectChar"/>
    <w:uiPriority w:val="99"/>
    <w:semiHidden/>
    <w:unhideWhenUsed/>
    <w:rsid w:val="009D4BD7"/>
    <w:rPr>
      <w:b/>
      <w:bCs/>
    </w:rPr>
  </w:style>
  <w:style w:type="character" w:customStyle="1" w:styleId="CommentSubjectChar">
    <w:name w:val="Comment Subject Char"/>
    <w:basedOn w:val="CommentTextChar"/>
    <w:link w:val="CommentSubject"/>
    <w:uiPriority w:val="99"/>
    <w:semiHidden/>
    <w:rsid w:val="009D4BD7"/>
    <w:rPr>
      <w:b/>
      <w:bCs/>
      <w:sz w:val="20"/>
      <w:szCs w:val="20"/>
    </w:rPr>
  </w:style>
  <w:style w:type="paragraph" w:styleId="Revision">
    <w:name w:val="Revision"/>
    <w:hidden/>
    <w:uiPriority w:val="99"/>
    <w:semiHidden/>
    <w:rsid w:val="009D4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05045">
      <w:bodyDiv w:val="1"/>
      <w:marLeft w:val="0"/>
      <w:marRight w:val="0"/>
      <w:marTop w:val="0"/>
      <w:marBottom w:val="0"/>
      <w:divBdr>
        <w:top w:val="none" w:sz="0" w:space="0" w:color="auto"/>
        <w:left w:val="none" w:sz="0" w:space="0" w:color="auto"/>
        <w:bottom w:val="none" w:sz="0" w:space="0" w:color="auto"/>
        <w:right w:val="none" w:sz="0" w:space="0" w:color="auto"/>
      </w:divBdr>
      <w:divsChild>
        <w:div w:id="1003821983">
          <w:marLeft w:val="0"/>
          <w:marRight w:val="0"/>
          <w:marTop w:val="0"/>
          <w:marBottom w:val="0"/>
          <w:divBdr>
            <w:top w:val="none" w:sz="0" w:space="0" w:color="auto"/>
            <w:left w:val="none" w:sz="0" w:space="0" w:color="auto"/>
            <w:bottom w:val="none" w:sz="0" w:space="0" w:color="auto"/>
            <w:right w:val="none" w:sz="0" w:space="0" w:color="auto"/>
          </w:divBdr>
          <w:divsChild>
            <w:div w:id="1825733255">
              <w:marLeft w:val="0"/>
              <w:marRight w:val="0"/>
              <w:marTop w:val="0"/>
              <w:marBottom w:val="0"/>
              <w:divBdr>
                <w:top w:val="none" w:sz="0" w:space="0" w:color="auto"/>
                <w:left w:val="none" w:sz="0" w:space="0" w:color="auto"/>
                <w:bottom w:val="none" w:sz="0" w:space="0" w:color="auto"/>
                <w:right w:val="none" w:sz="0" w:space="0" w:color="auto"/>
              </w:divBdr>
              <w:divsChild>
                <w:div w:id="8723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Chua</dc:creator>
  <cp:keywords/>
  <dc:description/>
  <cp:lastModifiedBy>Dianne Hesterman</cp:lastModifiedBy>
  <cp:revision>10</cp:revision>
  <dcterms:created xsi:type="dcterms:W3CDTF">2023-08-06T07:58:00Z</dcterms:created>
  <dcterms:modified xsi:type="dcterms:W3CDTF">2023-08-14T08:52:00Z</dcterms:modified>
</cp:coreProperties>
</file>